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dzkzetpj5yke"/>
      <w:bookmarkEnd w:id="0"/>
      <w:r>
        <w:rPr/>
        <w:t xml:space="preserve">For the consumer </w:t>
      </w:r>
    </w:p>
    <w:p>
      <w:pPr>
        <w:pStyle w:val="Normal"/>
        <w:rPr/>
      </w:pPr>
      <w:r>
        <w:rPr/>
      </w:r>
    </w:p>
    <w:p>
      <w:pPr>
        <w:pStyle w:val="Normal"/>
        <w:rPr/>
      </w:pPr>
      <w:r>
        <w:rPr>
          <w:b/>
          <w:color w:val="CC0000"/>
        </w:rPr>
        <w:t>VALUE PROPOSITION</w:t>
      </w:r>
    </w:p>
    <w:p>
      <w:pPr>
        <w:pStyle w:val="Normal"/>
        <w:rPr/>
      </w:pPr>
      <w:r>
        <w:rPr/>
      </w:r>
    </w:p>
    <w:p>
      <w:pPr>
        <w:pStyle w:val="Normal"/>
        <w:rPr/>
      </w:pPr>
      <w:r>
        <w:rPr/>
        <w:t>1) What is the demand that you see?</w:t>
      </w:r>
    </w:p>
    <w:p>
      <w:pPr>
        <w:pStyle w:val="Normal"/>
        <w:rPr/>
      </w:pPr>
      <w:r>
        <w:rPr/>
      </w:r>
    </w:p>
    <w:p>
      <w:pPr>
        <w:pStyle w:val="Normal"/>
        <w:numPr>
          <w:ilvl w:val="0"/>
          <w:numId w:val="6"/>
        </w:numPr>
        <w:rPr/>
      </w:pPr>
      <w:r>
        <w:rPr/>
        <w:t xml:space="preserve">There is a </w:t>
      </w:r>
      <w:commentRangeStart w:id="0"/>
      <w:r>
        <w:rPr/>
        <w:t>need</w:t>
      </w:r>
      <w:r>
        <w:rPr/>
      </w:r>
      <w:commentRangeEnd w:id="0"/>
      <w:r>
        <w:commentReference w:id="0"/>
      </w:r>
      <w:r>
        <w:rPr/>
        <w:t xml:space="preserve"> for organic and non-gmo foods.</w:t>
      </w:r>
    </w:p>
    <w:p>
      <w:pPr>
        <w:pStyle w:val="Normal"/>
        <w:numPr>
          <w:ilvl w:val="1"/>
          <w:numId w:val="6"/>
        </w:numPr>
        <w:rPr/>
      </w:pPr>
      <w:ins w:id="1" w:author="Unknown Author" w:date="2020-07-09T09:16:31Z">
        <w:r>
          <w:rPr/>
          <w:t xml:space="preserve">Demand for affordable organic produce </w:t>
        </w:r>
      </w:ins>
    </w:p>
    <w:p>
      <w:pPr>
        <w:pStyle w:val="Normal"/>
        <w:numPr>
          <w:ilvl w:val="1"/>
          <w:numId w:val="6"/>
        </w:numPr>
        <w:rPr/>
      </w:pPr>
      <w:ins w:id="3" w:author="Unknown Author" w:date="2020-07-09T09:17:00Z">
        <w:r>
          <w:rPr/>
          <w:t xml:space="preserve">range(?) - </w:t>
        </w:r>
      </w:ins>
      <w:ins w:id="4" w:author="Unknown Author" w:date="2020-07-09T09:18:00Z">
        <w:r>
          <w:rPr/>
          <w:t>yes- and I’m thinking i translate this into marketing strategy?</w:t>
        </w:r>
      </w:ins>
    </w:p>
    <w:p>
      <w:pPr>
        <w:pStyle w:val="Normal"/>
        <w:numPr>
          <w:ilvl w:val="0"/>
          <w:numId w:val="6"/>
        </w:numPr>
        <w:rPr/>
      </w:pPr>
      <w:r>
        <w:rPr/>
        <w:t xml:space="preserve">Need for affordable food - at competing market price - but a high quality </w:t>
      </w:r>
    </w:p>
    <w:p>
      <w:pPr>
        <w:pStyle w:val="Normal"/>
        <w:rPr/>
      </w:pPr>
      <w:r>
        <w:rPr/>
      </w:r>
    </w:p>
    <w:p>
      <w:pPr>
        <w:pStyle w:val="Normal"/>
        <w:rPr/>
      </w:pPr>
      <w:r>
        <w:rPr/>
      </w:r>
    </w:p>
    <w:p>
      <w:pPr>
        <w:pStyle w:val="Normal"/>
        <w:rPr/>
      </w:pPr>
      <w:r>
        <w:rPr/>
        <w:t>2) Who is the demand from ie. your target market?</w:t>
      </w:r>
    </w:p>
    <w:p>
      <w:pPr>
        <w:pStyle w:val="Normal"/>
        <w:rPr/>
      </w:pPr>
      <w:r>
        <w:rPr/>
      </w:r>
    </w:p>
    <w:p>
      <w:pPr>
        <w:pStyle w:val="Normal"/>
        <w:numPr>
          <w:ilvl w:val="0"/>
          <w:numId w:val="5"/>
        </w:numPr>
        <w:rPr/>
      </w:pPr>
      <w:commentRangeStart w:id="1"/>
      <w:r>
        <w:rPr/>
        <w:t xml:space="preserve">Mass market </w:t>
      </w:r>
      <w:r>
        <w:rPr/>
      </w:r>
      <w:commentRangeEnd w:id="1"/>
      <w:r>
        <w:commentReference w:id="1"/>
      </w:r>
      <w:r>
        <w:rPr/>
        <w:t>- individuals that purchase food</w:t>
      </w:r>
    </w:p>
    <w:p>
      <w:pPr>
        <w:pStyle w:val="Normal"/>
        <w:numPr>
          <w:ilvl w:val="1"/>
          <w:numId w:val="5"/>
        </w:numPr>
        <w:rPr/>
      </w:pPr>
      <w:ins w:id="6" w:author="Unknown Author" w:date="2020-07-09T09:18:42Z">
        <w:r>
          <w:rPr/>
          <w:t>kamp</w:t>
        </w:r>
      </w:ins>
      <w:ins w:id="7" w:author="Unknown Author" w:date="2020-07-09T09:18:42Z">
        <w:r>
          <w:rPr/>
          <w:t>a</w:t>
        </w:r>
      </w:ins>
      <w:ins w:id="8" w:author="Unknown Author" w:date="2020-07-09T09:18:42Z">
        <w:r>
          <w:rPr/>
          <w:t>la city</w:t>
        </w:r>
      </w:ins>
    </w:p>
    <w:p>
      <w:pPr>
        <w:pStyle w:val="Normal"/>
        <w:numPr>
          <w:ilvl w:val="2"/>
          <w:numId w:val="5"/>
        </w:numPr>
        <w:rPr/>
      </w:pPr>
      <w:ins w:id="10" w:author="Unknown Author" w:date="2020-07-09T09:18:42Z">
        <w:r>
          <w:rPr/>
          <w:t xml:space="preserve">begining with Bugolobi – </w:t>
        </w:r>
      </w:ins>
      <w:ins w:id="11" w:author="Unknown Author" w:date="2020-07-09T09:19:08Z">
        <w:r>
          <w:rPr/>
          <w:t xml:space="preserve">surburb </w:t>
        </w:r>
      </w:ins>
    </w:p>
    <w:p>
      <w:pPr>
        <w:pStyle w:val="Normal"/>
        <w:numPr>
          <w:ilvl w:val="2"/>
          <w:numId w:val="5"/>
        </w:numPr>
        <w:rPr/>
      </w:pPr>
      <w:ins w:id="13" w:author="Unknown Author" w:date="2020-07-09T09:19:08Z">
        <w:r>
          <w:rPr/>
          <w:t>families and single people --- how do you</w:t>
        </w:r>
      </w:ins>
      <w:ins w:id="14" w:author="Unknown Author" w:date="2020-07-09T09:20:00Z">
        <w:r>
          <w:rPr/>
          <w:t xml:space="preserve"> define demographic in this case?</w:t>
        </w:r>
      </w:ins>
    </w:p>
    <w:p>
      <w:pPr>
        <w:pStyle w:val="Normal"/>
        <w:numPr>
          <w:ilvl w:val="2"/>
          <w:numId w:val="5"/>
        </w:numPr>
        <w:rPr/>
      </w:pPr>
      <w:ins w:id="16" w:author="Unknown Author" w:date="2020-07-09T10:14:00Z">
        <w:r>
          <w:rPr/>
          <w:t>Dual income homes</w:t>
        </w:r>
      </w:ins>
    </w:p>
    <w:p>
      <w:pPr>
        <w:pStyle w:val="Normal"/>
        <w:numPr>
          <w:ilvl w:val="2"/>
          <w:numId w:val="5"/>
        </w:numPr>
        <w:rPr/>
      </w:pPr>
      <w:ins w:id="18" w:author="Unknown Author" w:date="2020-07-09T09:23:18Z">
        <w:r>
          <w:rPr/>
          <w:t>People that own apartments / homes in the area?</w:t>
        </w:r>
      </w:ins>
    </w:p>
    <w:p>
      <w:pPr>
        <w:pStyle w:val="Normal"/>
        <w:ind w:left="720" w:hanging="0"/>
        <w:rPr/>
      </w:pPr>
      <w:r>
        <w:rPr/>
      </w:r>
    </w:p>
    <w:p>
      <w:pPr>
        <w:pStyle w:val="Normal"/>
        <w:ind w:left="720" w:hanging="0"/>
        <w:rPr/>
      </w:pPr>
      <w:r>
        <w:rPr/>
      </w:r>
    </w:p>
    <w:p>
      <w:pPr>
        <w:pStyle w:val="Normal"/>
        <w:rPr/>
      </w:pPr>
      <w:r>
        <w:rPr/>
        <w:t>3) What is your solution for that demand?</w:t>
      </w:r>
    </w:p>
    <w:p>
      <w:pPr>
        <w:pStyle w:val="Normal"/>
        <w:rPr/>
      </w:pPr>
      <w:r>
        <w:rPr/>
      </w:r>
    </w:p>
    <w:p>
      <w:pPr>
        <w:pStyle w:val="Normal"/>
        <w:numPr>
          <w:ilvl w:val="0"/>
          <w:numId w:val="1"/>
        </w:numPr>
        <w:rPr/>
      </w:pPr>
      <w:r>
        <w:rPr/>
        <w:t xml:space="preserve">Provide </w:t>
      </w:r>
      <w:commentRangeStart w:id="2"/>
      <w:r>
        <w:rPr/>
        <w:t>door delivery</w:t>
      </w:r>
      <w:r>
        <w:rPr/>
      </w:r>
      <w:commentRangeEnd w:id="2"/>
      <w:r>
        <w:commentReference w:id="2"/>
      </w:r>
      <w:r>
        <w:rPr/>
        <w:t xml:space="preserve"> for their food </w:t>
      </w:r>
    </w:p>
    <w:p>
      <w:pPr>
        <w:pStyle w:val="Normal"/>
        <w:numPr>
          <w:ilvl w:val="1"/>
          <w:numId w:val="1"/>
        </w:numPr>
        <w:rPr/>
      </w:pPr>
      <w:ins w:id="20" w:author="Unknown Author" w:date="2020-07-09T09:23:13Z">
        <w:r>
          <w:rPr/>
          <w:t>hire a de</w:t>
        </w:r>
      </w:ins>
      <w:ins w:id="21" w:author="Unknown Author" w:date="2020-07-09T09:24:00Z">
        <w:r>
          <w:rPr/>
          <w:t>signated driver to do the delivery door to the head of the family?</w:t>
        </w:r>
      </w:ins>
    </w:p>
    <w:p>
      <w:pPr>
        <w:pStyle w:val="Normal"/>
        <w:numPr>
          <w:ilvl w:val="0"/>
          <w:numId w:val="1"/>
        </w:numPr>
        <w:rPr/>
      </w:pPr>
      <w:r>
        <w:rPr/>
        <w:t xml:space="preserve">Produce organic / high quality food for them to purchase </w:t>
      </w:r>
    </w:p>
    <w:p>
      <w:pPr>
        <w:pStyle w:val="Normal"/>
        <w:numPr>
          <w:ilvl w:val="0"/>
          <w:numId w:val="1"/>
        </w:numPr>
        <w:rPr/>
      </w:pPr>
      <w:r>
        <w:rPr/>
        <w:t xml:space="preserve">Sell the food at affordable prices </w:t>
      </w:r>
    </w:p>
    <w:p>
      <w:pPr>
        <w:pStyle w:val="Normal"/>
        <w:rPr/>
      </w:pPr>
      <w:r>
        <w:rPr/>
      </w:r>
    </w:p>
    <w:p>
      <w:pPr>
        <w:pStyle w:val="Normal"/>
        <w:rPr/>
      </w:pPr>
      <w:r>
        <w:rPr/>
      </w:r>
    </w:p>
    <w:p>
      <w:pPr>
        <w:pStyle w:val="Normal"/>
        <w:rPr/>
      </w:pPr>
      <w:r>
        <w:rPr/>
        <w:t>4) Why is your solution better than anyone else?</w:t>
      </w:r>
    </w:p>
    <w:p>
      <w:pPr>
        <w:pStyle w:val="Normal"/>
        <w:rPr/>
      </w:pPr>
      <w:r>
        <w:rPr/>
      </w:r>
    </w:p>
    <w:p>
      <w:pPr>
        <w:pStyle w:val="Normal"/>
        <w:numPr>
          <w:ilvl w:val="0"/>
          <w:numId w:val="8"/>
        </w:numPr>
        <w:rPr/>
      </w:pPr>
      <w:commentRangeStart w:id="3"/>
      <w:r>
        <w:rPr/>
        <w:t>No one else</w:t>
      </w:r>
      <w:r>
        <w:rPr/>
      </w:r>
      <w:commentRangeEnd w:id="3"/>
      <w:r>
        <w:commentReference w:id="3"/>
      </w:r>
      <w:r>
        <w:rPr/>
        <w:t xml:space="preserve"> is currently producing organic food at a low cost like we are so we afford to sell the produce at any competing market price - that is, the customer is guaranteed lower cost, high quality produce. Competing produces of organic food usually have higher prices for their produce. </w:t>
      </w:r>
    </w:p>
    <w:p>
      <w:pPr>
        <w:pStyle w:val="Normal"/>
        <w:numPr>
          <w:ilvl w:val="1"/>
          <w:numId w:val="8"/>
        </w:numPr>
        <w:rPr/>
      </w:pPr>
      <w:ins w:id="23" w:author="Unknown Author" w:date="2020-07-09T09:24:44Z">
        <w:r>
          <w:rPr/>
          <w:t>Yes. Currenlty, people in</w:t>
        </w:r>
      </w:ins>
      <w:ins w:id="24" w:author="Unknown Author" w:date="2020-07-09T09:25:01Z">
        <w:r>
          <w:rPr/>
          <w:t xml:space="preserve"> the region where we farm use organic fertilizers that are sold at market price.  This is also what hinders large commercialization</w:t>
        </w:r>
      </w:ins>
      <w:ins w:id="25" w:author="Unknown Author" w:date="2020-07-09T09:26:00Z">
        <w:r>
          <w:rPr/>
          <w:t xml:space="preserve"> of organic farming in the area becasue there is a high cost of investment.</w:t>
        </w:r>
      </w:ins>
    </w:p>
    <w:p>
      <w:pPr>
        <w:pStyle w:val="Normal"/>
        <w:numPr>
          <w:ilvl w:val="0"/>
          <w:numId w:val="8"/>
        </w:numPr>
        <w:rPr/>
      </w:pPr>
      <w:commentRangeStart w:id="4"/>
      <w:r>
        <w:rPr/>
        <w:t xml:space="preserve">Since 80% of the population depends on farming </w:t>
      </w:r>
      <w:r>
        <w:rPr/>
      </w:r>
      <w:commentRangeEnd w:id="4"/>
      <w:r>
        <w:commentReference w:id="4"/>
      </w:r>
      <w:r>
        <w:rPr/>
        <w:t>- once people try our produce and like it- we plan to sell our organic pesticides (we are in the process of getting a patent and distribution license for this) alongside our produce to encourage sustainable farming practises and increase crop yield for the customers too.</w:t>
      </w:r>
    </w:p>
    <w:p>
      <w:pPr>
        <w:pStyle w:val="Normal"/>
        <w:numPr>
          <w:ilvl w:val="1"/>
          <w:numId w:val="8"/>
        </w:numPr>
        <w:rPr/>
      </w:pPr>
      <w:ins w:id="27" w:author="Unknown Author" w:date="2020-07-09T09:26:42Z">
        <w:r>
          <w:rPr/>
          <w:t xml:space="preserve">More info: 80% of rural population depend on farming on subsitience farming... but the population in the cities do not. </w:t>
        </w:r>
      </w:ins>
      <w:ins w:id="28" w:author="Unknown Author" w:date="2020-07-09T09:28:18Z">
        <w:r>
          <w:rPr/>
          <w:t>T</w:t>
        </w:r>
      </w:ins>
      <w:ins w:id="29" w:author="Unknown Author" w:date="2020-07-09T09:26:42Z">
        <w:r>
          <w:rPr/>
          <w:t>his is the target market.</w:t>
        </w:r>
      </w:ins>
    </w:p>
    <w:p>
      <w:pPr>
        <w:pStyle w:val="Normal"/>
        <w:numPr>
          <w:ilvl w:val="2"/>
          <w:numId w:val="8"/>
        </w:numPr>
        <w:rPr/>
      </w:pPr>
      <w:r>
        <w:rPr/>
      </w:r>
    </w:p>
    <w:p>
      <w:pPr>
        <w:pStyle w:val="Normal"/>
        <w:rPr/>
      </w:pPr>
      <w:r>
        <w:rPr/>
      </w:r>
    </w:p>
    <w:p>
      <w:pPr>
        <w:pStyle w:val="Normal"/>
        <w:rPr>
          <w:b/>
          <w:b/>
          <w:color w:val="CC0000"/>
        </w:rPr>
      </w:pPr>
      <w:r>
        <w:rPr>
          <w:b/>
          <w:color w:val="CC0000"/>
        </w:rPr>
        <w:t>PRODUCT or SERVICE</w:t>
      </w:r>
    </w:p>
    <w:p>
      <w:pPr>
        <w:pStyle w:val="Normal"/>
        <w:rPr>
          <w:b/>
          <w:b/>
          <w:color w:val="CC0000"/>
        </w:rPr>
      </w:pPr>
      <w:r>
        <w:rPr>
          <w:b/>
          <w:color w:val="CC0000"/>
        </w:rPr>
      </w:r>
    </w:p>
    <w:p>
      <w:pPr>
        <w:pStyle w:val="Normal"/>
        <w:rPr/>
      </w:pPr>
      <w:r>
        <w:rPr/>
        <w:t>Describe your offering in detail ie. What will your clients/customers get?</w:t>
      </w:r>
    </w:p>
    <w:p>
      <w:pPr>
        <w:pStyle w:val="Normal"/>
        <w:rPr/>
      </w:pPr>
      <w:r>
        <w:rPr/>
      </w:r>
    </w:p>
    <w:p>
      <w:pPr>
        <w:pStyle w:val="Normal"/>
        <w:numPr>
          <w:ilvl w:val="0"/>
          <w:numId w:val="11"/>
        </w:numPr>
        <w:rPr/>
      </w:pPr>
      <w:r>
        <w:rPr/>
        <w:t xml:space="preserve">They will get </w:t>
      </w:r>
      <w:commentRangeStart w:id="5"/>
      <w:r>
        <w:rPr/>
        <w:t xml:space="preserve">organic food </w:t>
      </w:r>
      <w:r>
        <w:rPr/>
      </w:r>
      <w:commentRangeEnd w:id="5"/>
      <w:r>
        <w:commentReference w:id="5"/>
      </w:r>
      <w:r>
        <w:rPr/>
        <w:t>i.e high quality produce.</w:t>
      </w:r>
    </w:p>
    <w:p>
      <w:pPr>
        <w:pStyle w:val="Normal"/>
        <w:numPr>
          <w:ilvl w:val="1"/>
          <w:numId w:val="11"/>
        </w:numPr>
        <w:rPr/>
      </w:pPr>
      <w:ins w:id="32" w:author="Unknown Author" w:date="2020-07-09T09:29:07Z">
        <w:r>
          <w:rPr/>
          <w:t>Cassava</w:t>
        </w:r>
      </w:ins>
    </w:p>
    <w:p>
      <w:pPr>
        <w:pStyle w:val="Normal"/>
        <w:numPr>
          <w:ilvl w:val="1"/>
          <w:numId w:val="11"/>
        </w:numPr>
        <w:rPr/>
      </w:pPr>
      <w:ins w:id="34" w:author="Unknown Author" w:date="2020-07-09T09:29:07Z">
        <w:r>
          <w:rPr/>
          <w:t>peanuts</w:t>
        </w:r>
      </w:ins>
    </w:p>
    <w:p>
      <w:pPr>
        <w:pStyle w:val="Normal"/>
        <w:numPr>
          <w:ilvl w:val="1"/>
          <w:numId w:val="11"/>
        </w:numPr>
        <w:rPr/>
      </w:pPr>
      <w:ins w:id="36" w:author="Unknown Author" w:date="2020-07-09T09:29:07Z">
        <w:r>
          <w:rPr/>
          <w:t>egg plants</w:t>
        </w:r>
      </w:ins>
    </w:p>
    <w:p>
      <w:pPr>
        <w:pStyle w:val="Normal"/>
        <w:numPr>
          <w:ilvl w:val="1"/>
          <w:numId w:val="11"/>
        </w:numPr>
        <w:rPr/>
      </w:pPr>
      <w:ins w:id="38" w:author="Unknown Author" w:date="2020-07-09T09:29:07Z">
        <w:r>
          <w:rPr/>
          <w:t xml:space="preserve">rice </w:t>
        </w:r>
      </w:ins>
    </w:p>
    <w:p>
      <w:pPr>
        <w:pStyle w:val="Normal"/>
        <w:numPr>
          <w:ilvl w:val="1"/>
          <w:numId w:val="11"/>
        </w:numPr>
        <w:rPr/>
      </w:pPr>
      <w:ins w:id="40" w:author="Unknown Author" w:date="2020-07-09T09:29:07Z">
        <w:r>
          <w:rPr/>
          <w:t>sugarcane</w:t>
        </w:r>
      </w:ins>
    </w:p>
    <w:p>
      <w:pPr>
        <w:pStyle w:val="Normal"/>
        <w:numPr>
          <w:ilvl w:val="1"/>
          <w:numId w:val="11"/>
        </w:numPr>
        <w:rPr/>
      </w:pPr>
      <w:ins w:id="42" w:author="Unknown Author" w:date="2020-07-09T09:29:07Z">
        <w:r>
          <w:rPr/>
          <w:t>onions</w:t>
        </w:r>
      </w:ins>
    </w:p>
    <w:p>
      <w:pPr>
        <w:pStyle w:val="Normal"/>
        <w:numPr>
          <w:ilvl w:val="1"/>
          <w:numId w:val="11"/>
        </w:numPr>
        <w:rPr/>
      </w:pPr>
      <w:ins w:id="44" w:author="Unknown Author" w:date="2020-07-09T09:29:07Z">
        <w:r>
          <w:rPr/>
          <w:t xml:space="preserve">matooke – bananas  </w:t>
        </w:r>
      </w:ins>
    </w:p>
    <w:p>
      <w:pPr>
        <w:pStyle w:val="Normal"/>
        <w:numPr>
          <w:ilvl w:val="0"/>
          <w:numId w:val="11"/>
        </w:numPr>
        <w:rPr/>
      </w:pPr>
      <w:r>
        <w:rPr/>
        <w:t xml:space="preserve">It will be </w:t>
      </w:r>
      <w:commentRangeStart w:id="6"/>
      <w:r>
        <w:rPr/>
        <w:t>packaged well</w:t>
      </w:r>
    </w:p>
    <w:p>
      <w:pPr>
        <w:pStyle w:val="Normal"/>
        <w:numPr>
          <w:ilvl w:val="1"/>
          <w:numId w:val="11"/>
        </w:numPr>
        <w:rPr/>
      </w:pPr>
      <w:ins w:id="46" w:author="Unknown Author" w:date="2020-07-09T09:30:26Z">
        <w:r>
          <w:rPr/>
          <w:t xml:space="preserve">Packaging is important becasue we need to determine and standardize the quanties sold to the customers. </w:t>
        </w:r>
      </w:ins>
    </w:p>
    <w:p>
      <w:pPr>
        <w:pStyle w:val="Normal"/>
        <w:numPr>
          <w:ilvl w:val="1"/>
          <w:numId w:val="11"/>
        </w:numPr>
        <w:rPr/>
      </w:pPr>
      <w:ins w:id="48" w:author="Unknown Author" w:date="2020-07-09T09:30:26Z">
        <w:r>
          <w:rPr/>
          <w:t xml:space="preserve">We will pack them in boxes of small medium and large. Each defining the quantity of produce the customer should expect.  </w:t>
        </w:r>
      </w:ins>
    </w:p>
    <w:p>
      <w:pPr>
        <w:pStyle w:val="Normal"/>
        <w:numPr>
          <w:ilvl w:val="0"/>
          <w:numId w:val="11"/>
        </w:numPr>
        <w:rPr/>
      </w:pPr>
      <w:commentRangeEnd w:id="6"/>
      <w:r>
        <w:commentReference w:id="6"/>
      </w:r>
      <w:r>
        <w:rPr/>
      </w:r>
    </w:p>
    <w:p>
      <w:pPr>
        <w:pStyle w:val="Normal"/>
        <w:numPr>
          <w:ilvl w:val="0"/>
          <w:numId w:val="11"/>
        </w:numPr>
        <w:rPr/>
      </w:pPr>
      <w:commentRangeStart w:id="7"/>
      <w:r>
        <w:rPr/>
        <w:t xml:space="preserve">Efficient delivery </w:t>
      </w:r>
    </w:p>
    <w:p>
      <w:pPr>
        <w:pStyle w:val="Normal"/>
        <w:numPr>
          <w:ilvl w:val="1"/>
          <w:numId w:val="11"/>
        </w:numPr>
        <w:rPr/>
      </w:pPr>
      <w:ins w:id="51" w:author="Unknown Author" w:date="2020-07-09T09:40:53Z">
        <w:r>
          <w:rPr/>
          <w:t>yes, i have worked</w:t>
        </w:r>
      </w:ins>
      <w:ins w:id="52" w:author="Unknown Author" w:date="2020-07-09T09:41:00Z">
        <w:r>
          <w:rPr/>
          <w:t xml:space="preserve"> this out.</w:t>
        </w:r>
      </w:ins>
    </w:p>
    <w:p>
      <w:pPr>
        <w:pStyle w:val="Normal"/>
        <w:numPr>
          <w:ilvl w:val="1"/>
          <w:numId w:val="11"/>
        </w:numPr>
        <w:rPr/>
      </w:pPr>
      <w:ins w:id="54" w:author="Unknown Author" w:date="2020-07-09T09:41:00Z">
        <w:r>
          <w:rPr/>
          <w:t>Weekly delivery for the start. That is, food is is ordered  during the week – before wednesday. The quanity orderd for the sum of the produce is</w:t>
        </w:r>
      </w:ins>
      <w:ins w:id="55" w:author="Unknown Author" w:date="2020-07-09T09:42:09Z">
        <w:r>
          <w:rPr/>
          <w:t xml:space="preserve"> packaged thursday. The produce is transaported friday – 4 hour drive from the famr to the surburb. </w:t>
        </w:r>
      </w:ins>
      <w:ins w:id="56" w:author="Unknown Author" w:date="2020-07-09T09:43:24Z">
        <w:r>
          <w:rPr/>
          <w:t>D</w:t>
        </w:r>
      </w:ins>
      <w:ins w:id="57" w:author="Unknown Author" w:date="2020-07-09T09:42:09Z">
        <w:r>
          <w:rPr/>
          <w:t xml:space="preserve">elivery is done on saturday. </w:t>
        </w:r>
      </w:ins>
      <w:ins w:id="58" w:author="Unknown Author" w:date="2020-07-09T09:45:02Z">
        <w:r>
          <w:rPr/>
          <w:t>I</w:t>
        </w:r>
      </w:ins>
      <w:ins w:id="59" w:author="Unknown Author" w:date="2020-07-09T09:42:09Z">
        <w:r>
          <w:rPr/>
          <w:t>f any packages aren</w:t>
        </w:r>
      </w:ins>
      <w:ins w:id="60" w:author="Unknown Author" w:date="2020-07-09T09:45:07Z">
        <w:r>
          <w:rPr/>
          <w:t xml:space="preserve">’t delivered on saturday then they go out on sunday. </w:t>
        </w:r>
      </w:ins>
    </w:p>
    <w:p>
      <w:pPr>
        <w:pStyle w:val="Normal"/>
        <w:numPr>
          <w:ilvl w:val="1"/>
          <w:numId w:val="11"/>
        </w:numPr>
        <w:rPr/>
      </w:pPr>
      <w:ins w:id="62" w:author="Unknown Author" w:date="2020-07-09T09:43:37Z">
        <w:r>
          <w:rPr/>
          <w:t>C</w:t>
        </w:r>
      </w:ins>
      <w:ins w:id="63" w:author="Unknown Author" w:date="2020-07-09T09:42:09Z">
        <w:r>
          <w:rPr/>
          <w:t xml:space="preserve">ustomers that expect delivery on the weekend place orders before EOD wednesday.  </w:t>
        </w:r>
      </w:ins>
      <w:commentRangeEnd w:id="7"/>
      <w:r>
        <w:commentReference w:id="7"/>
      </w:r>
      <w:r>
        <w:rPr/>
      </w:r>
    </w:p>
    <w:p>
      <w:pPr>
        <w:pStyle w:val="Normal"/>
        <w:rPr/>
      </w:pPr>
      <w:r>
        <w:rPr/>
      </w:r>
    </w:p>
    <w:p>
      <w:pPr>
        <w:pStyle w:val="Normal"/>
        <w:rPr/>
      </w:pPr>
      <w:r>
        <w:rPr/>
      </w:r>
    </w:p>
    <w:p>
      <w:pPr>
        <w:pStyle w:val="Normal"/>
        <w:rPr/>
      </w:pPr>
      <w:r>
        <w:rPr/>
        <w:t>What is your pricing structure?</w:t>
      </w:r>
    </w:p>
    <w:p>
      <w:pPr>
        <w:pStyle w:val="Normal"/>
        <w:numPr>
          <w:ilvl w:val="0"/>
          <w:numId w:val="2"/>
        </w:numPr>
        <w:rPr/>
      </w:pPr>
      <w:commentRangeStart w:id="8"/>
      <w:r>
        <w:rPr/>
        <w:t>Subscription</w:t>
      </w:r>
      <w:ins w:id="64" w:author="Unknown Author" w:date="2020-07-09T10:32:42Z">
        <w:r>
          <w:rPr/>
          <w:t xml:space="preserve"> </w:t>
        </w:r>
      </w:ins>
      <w:ins w:id="65" w:author="Unknown Author" w:date="2020-07-09T10:32:42Z">
        <w:r>
          <w:rPr/>
          <w:t>CSA model</w:t>
        </w:r>
      </w:ins>
    </w:p>
    <w:p>
      <w:pPr>
        <w:pStyle w:val="Normal"/>
        <w:numPr>
          <w:ilvl w:val="1"/>
          <w:numId w:val="2"/>
        </w:numPr>
        <w:rPr/>
      </w:pPr>
      <w:ins w:id="67" w:author="Unknown Author" w:date="2020-07-09T09:46:49Z">
        <w:r>
          <w:rPr/>
          <w:t xml:space="preserve">this means that the </w:t>
        </w:r>
      </w:ins>
      <w:ins w:id="68" w:author="Unknown Author" w:date="2020-07-09T09:47:02Z">
        <w:r>
          <w:rPr/>
          <w:t>customer chooses the package size, i.e small, medium or large they would like to be delivered, and every week they will be added to the list of weekly delieveries from the farm.</w:t>
        </w:r>
      </w:ins>
    </w:p>
    <w:p>
      <w:pPr>
        <w:pStyle w:val="Normal"/>
        <w:numPr>
          <w:ilvl w:val="1"/>
          <w:numId w:val="2"/>
        </w:numPr>
        <w:rPr/>
      </w:pPr>
      <w:ins w:id="70" w:author="Unknown Author" w:date="2020-07-09T09:48:00Z">
        <w:r>
          <w:rPr/>
          <w:t>Perhaphs we would need to standardize the items they should always expect and not spontaneous mixed items(?)</w:t>
        </w:r>
      </w:ins>
    </w:p>
    <w:p>
      <w:pPr>
        <w:pStyle w:val="Normal"/>
        <w:numPr>
          <w:ilvl w:val="1"/>
          <w:numId w:val="2"/>
        </w:numPr>
        <w:rPr/>
      </w:pPr>
      <w:ins w:id="72" w:author="Unknown Author" w:date="2020-07-09T10:35:48Z">
        <w:r>
          <w:rPr/>
          <w:t>have you considered delivery into t</w:t>
        </w:r>
      </w:ins>
      <w:ins w:id="73" w:author="Unknown Author" w:date="2020-07-09T10:36:00Z">
        <w:r>
          <w:rPr/>
          <w:t xml:space="preserve">he subscription </w:t>
        </w:r>
      </w:ins>
    </w:p>
    <w:p>
      <w:pPr>
        <w:pStyle w:val="Normal"/>
        <w:numPr>
          <w:ilvl w:val="0"/>
          <w:numId w:val="2"/>
        </w:numPr>
        <w:rPr/>
      </w:pPr>
      <w:r>
        <w:rPr/>
        <w:t xml:space="preserve">Pay per </w:t>
      </w:r>
      <w:del w:id="74" w:author="Unknown Author" w:date="2020-07-09T10:38:52Z">
        <w:r>
          <w:rPr/>
          <w:delText>item</w:delText>
        </w:r>
      </w:del>
      <w:ins w:id="75" w:author="Unknown Author" w:date="2020-07-09T10:38:52Z">
        <w:r>
          <w:rPr/>
          <w:t>package</w:t>
        </w:r>
      </w:ins>
      <w:r>
        <w:rPr/>
        <w:t xml:space="preserve"> </w:t>
      </w:r>
    </w:p>
    <w:p>
      <w:pPr>
        <w:pStyle w:val="Normal"/>
        <w:numPr>
          <w:ilvl w:val="1"/>
          <w:numId w:val="2"/>
        </w:numPr>
        <w:rPr/>
      </w:pPr>
      <w:ins w:id="77" w:author="Unknown Author" w:date="2020-07-09T09:48:36Z">
        <w:r>
          <w:rPr/>
          <w:t xml:space="preserve">this means that the customer will only have an item delivered idf they make a one item order. The item here </w:t>
        </w:r>
      </w:ins>
      <w:ins w:id="78" w:author="Unknown Author" w:date="2020-07-09T09:49:00Z">
        <w:r>
          <w:rPr/>
          <w:t xml:space="preserve">referes to the box packaging. </w:t>
        </w:r>
      </w:ins>
    </w:p>
    <w:p>
      <w:pPr>
        <w:pStyle w:val="Normal"/>
        <w:numPr>
          <w:ilvl w:val="1"/>
          <w:numId w:val="2"/>
        </w:numPr>
        <w:rPr/>
      </w:pPr>
      <w:ins w:id="80" w:author="Unknown Author" w:date="2020-07-09T10:40:50Z">
        <w:r>
          <w:rPr/>
          <w:t>L</w:t>
        </w:r>
      </w:ins>
      <w:ins w:id="81" w:author="Unknown Author" w:date="2020-07-09T09:50:12Z">
        <w:r>
          <w:rPr/>
          <w:t>ist what goes in the package each month ???</w:t>
        </w:r>
      </w:ins>
    </w:p>
    <w:p>
      <w:pPr>
        <w:pStyle w:val="Normal"/>
        <w:numPr>
          <w:ilvl w:val="1"/>
          <w:numId w:val="2"/>
        </w:numPr>
        <w:rPr/>
      </w:pPr>
      <w:ins w:id="83" w:author="Unknown Author" w:date="2020-07-09T09:50:12Z">
        <w:r>
          <w:rPr/>
          <w:t>what is the best approcah for choosing the items in the package????</w:t>
        </w:r>
      </w:ins>
    </w:p>
    <w:p>
      <w:pPr>
        <w:pStyle w:val="Normal"/>
        <w:numPr>
          <w:ilvl w:val="1"/>
          <w:numId w:val="2"/>
        </w:numPr>
        <w:rPr/>
      </w:pPr>
      <w:ins w:id="85" w:author="Unknown Author" w:date="2020-07-09T09:50:12Z">
        <w:r>
          <w:rPr/>
          <w:t>will you be able to infleunce them to buy a package from you???</w:t>
        </w:r>
      </w:ins>
    </w:p>
    <w:p>
      <w:pPr>
        <w:pStyle w:val="Normal"/>
        <w:numPr>
          <w:ilvl w:val="1"/>
          <w:numId w:val="2"/>
        </w:numPr>
        <w:rPr/>
      </w:pPr>
      <w:ins w:id="87" w:author="Unknown Author" w:date="2020-07-09T09:50:12Z">
        <w:r>
          <w:rPr/>
          <w:t>determine delivery charge based on the item purchaed?????</w:t>
        </w:r>
      </w:ins>
    </w:p>
    <w:p>
      <w:pPr>
        <w:pStyle w:val="Normal"/>
        <w:numPr>
          <w:ilvl w:val="1"/>
          <w:numId w:val="2"/>
        </w:numPr>
        <w:rPr/>
      </w:pPr>
      <w:ins w:id="89" w:author="Unknown Author" w:date="2020-07-09T09:50:12Z">
        <w:r>
          <w:rPr/>
          <w:t>tell the consumers what</w:t>
        </w:r>
      </w:ins>
      <w:ins w:id="90" w:author="Unknown Author" w:date="2020-07-09T10:49:49Z">
        <w:r>
          <w:rPr/>
          <w:t xml:space="preserve">’s in it for them..... they get the produce at </w:t>
        </w:r>
      </w:ins>
      <w:ins w:id="91" w:author="Unknown Author" w:date="2020-07-09T10:50:00Z">
        <w:r>
          <w:rPr/>
          <w:t xml:space="preserve">peak qulaity.... </w:t>
        </w:r>
      </w:ins>
    </w:p>
    <w:p>
      <w:pPr>
        <w:pStyle w:val="Normal"/>
        <w:numPr>
          <w:ilvl w:val="1"/>
          <w:numId w:val="2"/>
        </w:numPr>
        <w:rPr/>
      </w:pPr>
      <w:ins w:id="93" w:author="Unknown Author" w:date="2020-07-09T09:50:12Z">
        <w:r>
          <w:rPr/>
          <w:t>Elaborate: how does the pricing structure fit with the value propostion? How do i define that?</w:t>
        </w:r>
      </w:ins>
      <w:commentRangeEnd w:id="8"/>
      <w:r>
        <w:commentReference w:id="8"/>
      </w:r>
      <w:r>
        <w:rPr/>
      </w:r>
    </w:p>
    <w:p>
      <w:pPr>
        <w:pStyle w:val="Normal"/>
        <w:rPr/>
      </w:pPr>
      <w:r>
        <w:rPr/>
      </w:r>
    </w:p>
    <w:p>
      <w:pPr>
        <w:pStyle w:val="Normal"/>
        <w:rPr/>
      </w:pPr>
      <w:r>
        <w:rPr/>
      </w:r>
    </w:p>
    <w:p>
      <w:pPr>
        <w:pStyle w:val="Normal"/>
        <w:rPr/>
      </w:pPr>
      <w:r>
        <w:rPr/>
      </w:r>
    </w:p>
    <w:p>
      <w:pPr>
        <w:pStyle w:val="Normal"/>
        <w:rPr/>
      </w:pPr>
      <w:r>
        <w:rPr/>
      </w:r>
    </w:p>
    <w:p>
      <w:pPr>
        <w:pStyle w:val="Title"/>
        <w:rPr/>
      </w:pPr>
      <w:bookmarkStart w:id="1" w:name="_vfzfw4u8udu6"/>
      <w:bookmarkEnd w:id="1"/>
      <w:r>
        <w:rPr/>
        <w:t xml:space="preserve">For the vendor </w:t>
      </w:r>
    </w:p>
    <w:p>
      <w:pPr>
        <w:pStyle w:val="Normal"/>
        <w:rPr>
          <w:b/>
          <w:b/>
          <w:color w:val="CC0000"/>
        </w:rPr>
      </w:pPr>
      <w:r>
        <w:rPr>
          <w:b/>
          <w:color w:val="CC0000"/>
        </w:rPr>
        <w:t>VALUE PROPOSITION</w:t>
      </w:r>
    </w:p>
    <w:p>
      <w:pPr>
        <w:pStyle w:val="Normal"/>
        <w:rPr/>
      </w:pPr>
      <w:r>
        <w:rPr/>
      </w:r>
    </w:p>
    <w:p>
      <w:pPr>
        <w:pStyle w:val="Normal"/>
        <w:rPr/>
      </w:pPr>
      <w:r>
        <w:rPr/>
        <w:t>1) What is the demand that you see?</w:t>
      </w:r>
    </w:p>
    <w:p>
      <w:pPr>
        <w:pStyle w:val="Normal"/>
        <w:rPr/>
      </w:pPr>
      <w:r>
        <w:rPr/>
      </w:r>
    </w:p>
    <w:p>
      <w:pPr>
        <w:pStyle w:val="Normal"/>
        <w:numPr>
          <w:ilvl w:val="0"/>
          <w:numId w:val="6"/>
        </w:numPr>
        <w:rPr/>
      </w:pPr>
      <w:r>
        <w:rPr/>
        <w:t>There is a need for organic and non-gmo foods.</w:t>
      </w:r>
    </w:p>
    <w:p>
      <w:pPr>
        <w:pStyle w:val="Normal"/>
        <w:numPr>
          <w:ilvl w:val="0"/>
          <w:numId w:val="6"/>
        </w:numPr>
        <w:rPr/>
      </w:pPr>
      <w:r>
        <w:rPr/>
        <w:t xml:space="preserve">Need for affordable food i.e low cost for whole sale </w:t>
      </w:r>
    </w:p>
    <w:p>
      <w:pPr>
        <w:pStyle w:val="Normal"/>
        <w:rPr/>
      </w:pPr>
      <w:r>
        <w:rPr/>
      </w:r>
    </w:p>
    <w:p>
      <w:pPr>
        <w:pStyle w:val="Normal"/>
        <w:rPr/>
      </w:pPr>
      <w:r>
        <w:rPr/>
      </w:r>
    </w:p>
    <w:p>
      <w:pPr>
        <w:pStyle w:val="Normal"/>
        <w:rPr/>
      </w:pPr>
      <w:r>
        <w:rPr/>
        <w:t>2) Who is the demand from ie. your target market?</w:t>
      </w:r>
    </w:p>
    <w:p>
      <w:pPr>
        <w:pStyle w:val="Normal"/>
        <w:rPr/>
      </w:pPr>
      <w:r>
        <w:rPr/>
      </w:r>
    </w:p>
    <w:p>
      <w:pPr>
        <w:pStyle w:val="Normal"/>
        <w:numPr>
          <w:ilvl w:val="0"/>
          <w:numId w:val="3"/>
        </w:numPr>
        <w:rPr/>
      </w:pPr>
      <w:r>
        <w:rPr/>
        <w:t>Vendors that sell organic food to their customers e.g grocery stores.</w:t>
      </w:r>
    </w:p>
    <w:p>
      <w:pPr>
        <w:pStyle w:val="Normal"/>
        <w:ind w:left="720" w:hanging="0"/>
        <w:rPr/>
      </w:pPr>
      <w:r>
        <w:rPr/>
      </w:r>
    </w:p>
    <w:p>
      <w:pPr>
        <w:pStyle w:val="Normal"/>
        <w:ind w:left="720" w:hanging="0"/>
        <w:rPr/>
      </w:pPr>
      <w:r>
        <w:rPr/>
      </w:r>
    </w:p>
    <w:p>
      <w:pPr>
        <w:pStyle w:val="Normal"/>
        <w:rPr/>
      </w:pPr>
      <w:r>
        <w:rPr/>
        <w:t>3) What is your solution for that demand?</w:t>
      </w:r>
    </w:p>
    <w:p>
      <w:pPr>
        <w:pStyle w:val="Normal"/>
        <w:rPr/>
      </w:pPr>
      <w:r>
        <w:rPr/>
      </w:r>
    </w:p>
    <w:p>
      <w:pPr>
        <w:pStyle w:val="Normal"/>
        <w:numPr>
          <w:ilvl w:val="0"/>
          <w:numId w:val="9"/>
        </w:numPr>
        <w:rPr/>
      </w:pPr>
      <w:r>
        <w:rPr/>
        <w:t xml:space="preserve">Provide high quality produce at an affordable price </w:t>
      </w:r>
    </w:p>
    <w:p>
      <w:pPr>
        <w:pStyle w:val="Normal"/>
        <w:numPr>
          <w:ilvl w:val="0"/>
          <w:numId w:val="9"/>
        </w:numPr>
        <w:rPr/>
      </w:pPr>
      <w:r>
        <w:rPr/>
        <w:t xml:space="preserve">Able to produce all year round </w:t>
      </w:r>
    </w:p>
    <w:p>
      <w:pPr>
        <w:pStyle w:val="Normal"/>
        <w:ind w:left="720" w:hanging="0"/>
        <w:rPr/>
      </w:pPr>
      <w:r>
        <w:rPr/>
      </w:r>
    </w:p>
    <w:p>
      <w:pPr>
        <w:pStyle w:val="Normal"/>
        <w:rPr/>
      </w:pPr>
      <w:r>
        <w:rPr/>
        <w:t>4) Why is your solution better than anyone else?</w:t>
      </w:r>
    </w:p>
    <w:p>
      <w:pPr>
        <w:pStyle w:val="Normal"/>
        <w:rPr/>
      </w:pPr>
      <w:r>
        <w:rPr/>
      </w:r>
    </w:p>
    <w:p>
      <w:pPr>
        <w:pStyle w:val="Normal"/>
        <w:numPr>
          <w:ilvl w:val="0"/>
          <w:numId w:val="4"/>
        </w:numPr>
        <w:rPr/>
      </w:pPr>
      <w:r>
        <w:rPr/>
        <w:t xml:space="preserve">We have consistent supply since we are able to produce all year round </w:t>
      </w:r>
    </w:p>
    <w:p>
      <w:pPr>
        <w:pStyle w:val="Normal"/>
        <w:rPr/>
      </w:pPr>
      <w:r>
        <w:rPr/>
      </w:r>
    </w:p>
    <w:p>
      <w:pPr>
        <w:pStyle w:val="Normal"/>
        <w:rPr/>
      </w:pPr>
      <w:r>
        <w:rPr/>
      </w:r>
    </w:p>
    <w:p>
      <w:pPr>
        <w:pStyle w:val="Normal"/>
        <w:rPr/>
      </w:pPr>
      <w:r>
        <w:rPr/>
      </w:r>
    </w:p>
    <w:p>
      <w:pPr>
        <w:pStyle w:val="Normal"/>
        <w:rPr>
          <w:b/>
          <w:b/>
          <w:color w:val="CC0000"/>
        </w:rPr>
      </w:pPr>
      <w:r>
        <w:rPr>
          <w:b/>
          <w:color w:val="CC0000"/>
        </w:rPr>
        <w:t>PRODUCT or SERVICE</w:t>
      </w:r>
    </w:p>
    <w:p>
      <w:pPr>
        <w:pStyle w:val="Normal"/>
        <w:rPr>
          <w:b/>
          <w:b/>
          <w:color w:val="CC0000"/>
        </w:rPr>
      </w:pPr>
      <w:r>
        <w:rPr>
          <w:b/>
          <w:color w:val="CC0000"/>
        </w:rPr>
      </w:r>
    </w:p>
    <w:p>
      <w:pPr>
        <w:pStyle w:val="Normal"/>
        <w:rPr/>
      </w:pPr>
      <w:r>
        <w:rPr/>
        <w:t>Describe your offering in detail ie. What will your clients/customers get?</w:t>
      </w:r>
    </w:p>
    <w:p>
      <w:pPr>
        <w:pStyle w:val="Normal"/>
        <w:rPr/>
      </w:pPr>
      <w:r>
        <w:rPr/>
      </w:r>
    </w:p>
    <w:p>
      <w:pPr>
        <w:pStyle w:val="Normal"/>
        <w:numPr>
          <w:ilvl w:val="0"/>
          <w:numId w:val="10"/>
        </w:numPr>
        <w:rPr/>
      </w:pPr>
      <w:r>
        <w:rPr/>
        <w:t xml:space="preserve">They will get </w:t>
      </w:r>
      <w:commentRangeStart w:id="9"/>
      <w:r>
        <w:rPr/>
        <w:t xml:space="preserve">organic food </w:t>
      </w:r>
      <w:r>
        <w:rPr/>
      </w:r>
      <w:commentRangeEnd w:id="9"/>
      <w:r>
        <w:commentReference w:id="9"/>
      </w:r>
      <w:r>
        <w:rPr/>
        <w:t>i.e high quality produce.</w:t>
      </w:r>
    </w:p>
    <w:p>
      <w:pPr>
        <w:pStyle w:val="Normal"/>
        <w:numPr>
          <w:ilvl w:val="0"/>
          <w:numId w:val="10"/>
        </w:numPr>
        <w:rPr/>
      </w:pPr>
      <w:r>
        <w:rPr/>
        <w:t xml:space="preserve">Year round delivery </w:t>
      </w:r>
    </w:p>
    <w:p>
      <w:pPr>
        <w:pStyle w:val="Normal"/>
        <w:numPr>
          <w:ilvl w:val="0"/>
          <w:numId w:val="10"/>
        </w:numPr>
        <w:rPr/>
      </w:pPr>
      <w:commentRangeStart w:id="10"/>
      <w:r>
        <w:rPr/>
        <w:t xml:space="preserve">Affordable prices </w:t>
      </w:r>
      <w:r>
        <w:rPr/>
      </w:r>
      <w:commentRangeEnd w:id="10"/>
      <w:r>
        <w:commentReference w:id="10"/>
      </w:r>
      <w:r>
        <w:rPr/>
        <w:t xml:space="preserve">for the produce compared to competitors </w:t>
      </w:r>
    </w:p>
    <w:p>
      <w:pPr>
        <w:pStyle w:val="Normal"/>
        <w:numPr>
          <w:ilvl w:val="1"/>
          <w:numId w:val="10"/>
        </w:numPr>
        <w:rPr/>
      </w:pPr>
      <w:ins w:id="95" w:author="Unknown Author" w:date="2020-07-09T09:51:15Z">
        <w:r>
          <w:rPr/>
          <w:t xml:space="preserve">thought: I can only do pricing / marekt research if I have </w:t>
        </w:r>
      </w:ins>
      <w:ins w:id="96" w:author="Unknown Author" w:date="2020-07-09T09:52:02Z">
        <w:r>
          <w:rPr/>
          <w:t xml:space="preserve">defined my items for export. </w:t>
        </w:r>
      </w:ins>
    </w:p>
    <w:p>
      <w:pPr>
        <w:pStyle w:val="Normal"/>
        <w:numPr>
          <w:ilvl w:val="1"/>
          <w:numId w:val="10"/>
        </w:numPr>
        <w:rPr/>
      </w:pPr>
      <w:ins w:id="98" w:author="Unknown Author" w:date="2020-07-09T09:52:02Z">
        <w:r>
          <w:rPr/>
          <w:t>Is it bad to go with the mindest of what is the item in high demand / easy to produce / easy to sell? Then plan to plant and sell that?</w:t>
        </w:r>
      </w:ins>
    </w:p>
    <w:p>
      <w:pPr>
        <w:pStyle w:val="Normal"/>
        <w:numPr>
          <w:ilvl w:val="1"/>
          <w:numId w:val="10"/>
        </w:numPr>
        <w:rPr/>
      </w:pPr>
      <w:ins w:id="100" w:author="Unknown Author" w:date="2020-07-09T10:53:07Z">
        <w:r>
          <w:rPr/>
          <w:t>Do research on the highest valued products for export????....</w:t>
        </w:r>
      </w:ins>
    </w:p>
    <w:p>
      <w:pPr>
        <w:pStyle w:val="Normal"/>
        <w:numPr>
          <w:ilvl w:val="1"/>
          <w:numId w:val="10"/>
        </w:numPr>
        <w:rPr/>
      </w:pPr>
      <w:ins w:id="102" w:author="Unknown Author" w:date="2020-07-09T10:53:07Z">
        <w:r>
          <w:rPr/>
          <w:t xml:space="preserve">consult with the export board on the items that are in highest deamand... </w:t>
        </w:r>
      </w:ins>
      <w:ins w:id="103" w:author="Unknown Author" w:date="2020-07-09T10:54:28Z">
        <w:r>
          <w:rPr/>
          <w:t>????</w:t>
        </w:r>
      </w:ins>
    </w:p>
    <w:p>
      <w:pPr>
        <w:pStyle w:val="Normal"/>
        <w:numPr>
          <w:ilvl w:val="1"/>
          <w:numId w:val="10"/>
        </w:numPr>
        <w:rPr/>
      </w:pPr>
      <w:ins w:id="105" w:author="Unknown Author" w:date="2020-07-09T10:56:09Z">
        <w:r>
          <w:rPr/>
          <w:t xml:space="preserve">ask, contact the people about how the vendors determine </w:t>
        </w:r>
      </w:ins>
      <w:ins w:id="106" w:author="Unknown Author" w:date="2020-07-09T10:57:12Z">
        <w:r>
          <w:rPr/>
          <w:t xml:space="preserve">the distributors / do they expect you to have certain items already. </w:t>
        </w:r>
      </w:ins>
    </w:p>
    <w:p>
      <w:pPr>
        <w:pStyle w:val="Normal"/>
        <w:numPr>
          <w:ilvl w:val="1"/>
          <w:numId w:val="10"/>
        </w:numPr>
        <w:rPr/>
      </w:pPr>
      <w:ins w:id="108" w:author="Unknown Author" w:date="2020-07-09T10:58:32Z">
        <w:r>
          <w:rPr/>
          <w:t xml:space="preserve">Look at the vendors and who do they distribute to – from the export board. </w:t>
        </w:r>
      </w:ins>
    </w:p>
    <w:p>
      <w:pPr>
        <w:pStyle w:val="Normal"/>
        <w:ind w:left="720" w:hanging="0"/>
        <w:rPr/>
      </w:pPr>
      <w:r>
        <w:rPr/>
      </w:r>
    </w:p>
    <w:p>
      <w:pPr>
        <w:pStyle w:val="Normal"/>
        <w:rPr/>
      </w:pPr>
      <w:r>
        <w:rPr/>
        <w:t>What is your pricing structure?</w:t>
      </w:r>
    </w:p>
    <w:p>
      <w:pPr>
        <w:pStyle w:val="Normal"/>
        <w:numPr>
          <w:ilvl w:val="0"/>
          <w:numId w:val="7"/>
        </w:numPr>
        <w:rPr/>
      </w:pPr>
      <w:r>
        <w:rPr/>
        <w:t xml:space="preserve">Pay per shipment i.e based on the quantity requested / agreed upon in the contract. </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 Lim" w:date="2020-07-06T11:06:00Z" w:initials="AL">
    <w:p>
      <w:r>
        <w:rPr>
          <w:rFonts w:ascii="Liberation Serif" w:hAnsi="Liberation Serif" w:eastAsia="DejaVu Sans" w:cs="Noto Sans Arabic"/>
          <w:sz w:val="24"/>
          <w:szCs w:val="24"/>
          <w:lang w:val="en-US" w:eastAsia="en-US" w:bidi="en-US"/>
        </w:rPr>
        <w:t>Is this based on market research ie. Is it a need or a want? Perhaps there is a demand for affordable organic produce? Or for a broader range of affordable organic produce?</w:t>
      </w:r>
    </w:p>
  </w:comment>
  <w:comment w:id="1" w:author="Ann Lim" w:date="2020-07-06T10:51:00Z" w:initials="AL">
    <w:p>
      <w:r>
        <w:rPr>
          <w:rFonts w:ascii="Liberation Serif" w:hAnsi="Liberation Serif" w:eastAsia="DejaVu Sans" w:cs="Noto Sans Arabic"/>
          <w:sz w:val="24"/>
          <w:szCs w:val="24"/>
          <w:lang w:val="en-US" w:eastAsia="en-US" w:bidi="en-US"/>
        </w:rPr>
        <w:t xml:space="preserve">This is too broad. As you are planning to deliver the produce, what is the geographic coverage of your market? A particular city, district, the whole country? What kind of demographic are you targetting? </w:t>
      </w:r>
    </w:p>
  </w:comment>
  <w:comment w:id="2" w:author="Ann Lim" w:date="2020-07-06T10:54:00Z" w:initials="AL">
    <w:p>
      <w:r>
        <w:rPr>
          <w:rFonts w:ascii="Liberation Serif" w:hAnsi="Liberation Serif" w:eastAsia="DejaVu Sans" w:cs="Noto Sans Arabic"/>
          <w:sz w:val="24"/>
          <w:szCs w:val="24"/>
          <w:lang w:val="en-US" w:eastAsia="en-US" w:bidi="en-US"/>
        </w:rPr>
        <w:t xml:space="preserve">Who will do the delivery? This is why it’s important to define your market </w:t>
      </w:r>
    </w:p>
  </w:comment>
  <w:comment w:id="3" w:author="Ann Lim" w:date="2020-07-06T11:08:00Z" w:initials="AL">
    <w:p>
      <w:r>
        <w:rPr>
          <w:rFonts w:ascii="Liberation Serif" w:hAnsi="Liberation Serif" w:eastAsia="DejaVu Sans" w:cs="Noto Sans Arabic"/>
          <w:sz w:val="24"/>
          <w:szCs w:val="24"/>
          <w:lang w:val="en-US" w:eastAsia="en-US" w:bidi="en-US"/>
        </w:rPr>
        <w:t xml:space="preserve">Is this based on market research? </w:t>
      </w:r>
    </w:p>
  </w:comment>
  <w:comment w:id="4" w:author="Ann Lim" w:date="2020-07-06T11:08:00Z" w:initials="AL">
    <w:p>
      <w:r>
        <w:rPr>
          <w:rFonts w:ascii="Liberation Serif" w:hAnsi="Liberation Serif" w:eastAsia="DejaVu Sans" w:cs="Noto Sans Arabic"/>
          <w:sz w:val="24"/>
          <w:szCs w:val="24"/>
          <w:lang w:val="en-US" w:eastAsia="en-US" w:bidi="en-US"/>
        </w:rPr>
        <w:t>If 80% of the population depend on farming, is your market the remaining 20% of the population? Ie. If they are already farming, do they need to buy produce from you?</w:t>
      </w:r>
    </w:p>
  </w:comment>
  <w:comment w:id="5" w:author="Ann Lim" w:date="2020-07-06T11:09:00Z" w:initials="AL">
    <w:p>
      <w:r>
        <w:rPr>
          <w:rFonts w:ascii="Liberation Serif" w:hAnsi="Liberation Serif" w:eastAsia="DejaVu Sans" w:cs="Noto Sans Arabic"/>
          <w:sz w:val="24"/>
          <w:szCs w:val="24"/>
          <w:lang w:val="en-US" w:eastAsia="en-US" w:bidi="en-US"/>
        </w:rPr>
        <w:t>Important to narrow this down – what kind of food? Perhaps start listing what you are able to sell</w:t>
      </w:r>
    </w:p>
  </w:comment>
  <w:comment w:id="6" w:author="Ann Lim" w:date="2020-07-06T11:10:00Z" w:initials="AL">
    <w:p>
      <w:r>
        <w:rPr>
          <w:rFonts w:ascii="Liberation Serif" w:hAnsi="Liberation Serif" w:eastAsia="DejaVu Sans" w:cs="Noto Sans Arabic"/>
          <w:sz w:val="24"/>
          <w:szCs w:val="24"/>
          <w:lang w:val="en-US" w:eastAsia="en-US" w:bidi="en-US"/>
        </w:rPr>
        <w:t>What does this mean? And why is it important to your customers?</w:t>
      </w:r>
    </w:p>
  </w:comment>
  <w:comment w:id="7" w:author="Ann Lim" w:date="2020-07-06T11:10:00Z" w:initials="AL">
    <w:p>
      <w:r>
        <w:rPr>
          <w:rFonts w:ascii="Liberation Serif" w:hAnsi="Liberation Serif" w:eastAsia="DejaVu Sans" w:cs="Noto Sans Arabic"/>
          <w:sz w:val="24"/>
          <w:szCs w:val="24"/>
          <w:lang w:val="en-US" w:eastAsia="en-US" w:bidi="en-US"/>
        </w:rPr>
        <w:t>What does this mean – is it fast? Eg. Same day delivery? Next day delivery? Have you worked out how you can fulfill this delivery promise?</w:t>
      </w:r>
    </w:p>
  </w:comment>
  <w:comment w:id="8" w:author="Ann Lim" w:date="2020-07-06T11:11:00Z" w:initials="AL">
    <w:p>
      <w:r>
        <w:rPr>
          <w:rFonts w:ascii="Liberation Serif" w:hAnsi="Liberation Serif" w:eastAsia="DejaVu Sans" w:cs="Noto Sans Arabic"/>
          <w:sz w:val="24"/>
          <w:szCs w:val="24"/>
          <w:lang w:val="en-US" w:eastAsia="en-US" w:bidi="en-US"/>
        </w:rPr>
        <w:t>Do you mean they have to pay both? What is the subscription for? And per item – is that by weight? How does this pricing structure fit with your value proposition?</w:t>
      </w:r>
    </w:p>
  </w:comment>
  <w:comment w:id="9" w:author="Ann Lim" w:date="2020-07-06T11:13:00Z" w:initials="AL">
    <w:p>
      <w:r>
        <w:rPr>
          <w:rFonts w:ascii="Liberation Serif" w:hAnsi="Liberation Serif" w:eastAsia="DejaVu Sans" w:cs="Noto Sans Arabic"/>
          <w:sz w:val="24"/>
          <w:szCs w:val="24"/>
          <w:lang w:val="en-US" w:eastAsia="en-US" w:bidi="en-US"/>
        </w:rPr>
        <w:t>Important to create the list of food available. You don’t have to put it here, but as an annex for reference</w:t>
      </w:r>
    </w:p>
  </w:comment>
  <w:comment w:id="10" w:author="Ann Lim" w:date="2020-07-06T11:15:00Z" w:initials="AL">
    <w:p>
      <w:r>
        <w:rPr>
          <w:rFonts w:ascii="Liberation Serif" w:hAnsi="Liberation Serif" w:eastAsia="DejaVu Sans" w:cs="Noto Sans Arabic"/>
          <w:sz w:val="24"/>
          <w:szCs w:val="24"/>
          <w:lang w:val="en-US" w:eastAsia="en-US" w:bidi="en-US"/>
        </w:rPr>
        <w:t xml:space="preserve">Important to do market research to know what your competitors’ pricing is.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61b28"/>
    <w:rPr>
      <w:sz w:val="16"/>
      <w:szCs w:val="16"/>
    </w:rPr>
  </w:style>
  <w:style w:type="character" w:styleId="CommentTextChar" w:customStyle="1">
    <w:name w:val="Comment Text Char"/>
    <w:basedOn w:val="DefaultParagraphFont"/>
    <w:link w:val="CommentText"/>
    <w:uiPriority w:val="99"/>
    <w:semiHidden/>
    <w:qFormat/>
    <w:rsid w:val="00361b28"/>
    <w:rPr>
      <w:sz w:val="20"/>
      <w:szCs w:val="20"/>
    </w:rPr>
  </w:style>
  <w:style w:type="character" w:styleId="CommentSubjectChar" w:customStyle="1">
    <w:name w:val="Comment Subject Char"/>
    <w:basedOn w:val="CommentTextChar"/>
    <w:link w:val="CommentSubject"/>
    <w:uiPriority w:val="99"/>
    <w:semiHidden/>
    <w:qFormat/>
    <w:rsid w:val="00361b28"/>
    <w:rPr>
      <w:b/>
      <w:bCs/>
      <w:sz w:val="20"/>
      <w:szCs w:val="20"/>
    </w:rPr>
  </w:style>
  <w:style w:type="character" w:styleId="BalloonTextChar" w:customStyle="1">
    <w:name w:val="Balloon Text Char"/>
    <w:basedOn w:val="DefaultParagraphFont"/>
    <w:link w:val="BalloonText"/>
    <w:uiPriority w:val="99"/>
    <w:semiHidden/>
    <w:qFormat/>
    <w:rsid w:val="00361b2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361b2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61b28"/>
    <w:pPr/>
    <w:rPr>
      <w:b/>
      <w:bCs/>
    </w:rPr>
  </w:style>
  <w:style w:type="paragraph" w:styleId="BalloonText">
    <w:name w:val="Balloon Text"/>
    <w:basedOn w:val="Normal"/>
    <w:link w:val="BalloonTextChar"/>
    <w:uiPriority w:val="99"/>
    <w:semiHidden/>
    <w:unhideWhenUsed/>
    <w:qFormat/>
    <w:rsid w:val="00361b28"/>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Application>LibreOffice/6.3.5.2$Linux_X86_64 LibreOffice_project/30$Build-2</Application>
  <Pages>4</Pages>
  <Words>968</Words>
  <Characters>4384</Characters>
  <CharactersWithSpaces>5250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2020-07-06T15:16:00Z</dcterms:created>
  <dc:creator>Ann Lim</dc:creator>
  <dc:description/>
  <dc:language>en-US</dc:language>
  <cp:lastModifiedBy/>
  <dcterms:modified xsi:type="dcterms:W3CDTF">2020-07-09T16:09:26Z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